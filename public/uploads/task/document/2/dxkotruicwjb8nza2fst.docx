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E837D" w14:textId="23A74521" w:rsidR="00514AAE" w:rsidRPr="00514AAE" w:rsidRDefault="00514AAE" w:rsidP="00514AAE">
      <w:pPr>
        <w:spacing w:after="0" w:line="240" w:lineRule="auto"/>
        <w:rPr>
          <w:rFonts w:ascii="Times" w:eastAsia="Times New Roman" w:hAnsi="Times" w:cs="Times New Roman"/>
          <w:sz w:val="20"/>
          <w:szCs w:val="20"/>
          <w:lang w:eastAsia="en-US"/>
        </w:rPr>
      </w:pPr>
      <w:r w:rsidRPr="00514AAE">
        <w:rPr>
          <w:rFonts w:ascii="Helvetica Neue Light" w:eastAsia="Times New Roman" w:hAnsi="Helvetica Neue Light" w:cs="Times New Roman"/>
          <w:color w:val="000000"/>
          <w:sz w:val="24"/>
          <w:szCs w:val="24"/>
          <w:shd w:val="clear" w:color="auto" w:fill="FFFFFF"/>
          <w:lang w:eastAsia="en-US"/>
        </w:rPr>
        <w:t>One way Babson defines itself is through the notion of creating great economic and social value everywhere. How do you define yourself and what is it about Babson that excites you?</w:t>
      </w:r>
      <w:r>
        <w:rPr>
          <w:rFonts w:ascii="Helvetica Neue Light" w:eastAsia="Times New Roman" w:hAnsi="Helvetica Neue Light" w:cs="Times New Roman"/>
          <w:color w:val="000000"/>
          <w:sz w:val="24"/>
          <w:szCs w:val="24"/>
          <w:shd w:val="clear" w:color="auto" w:fill="FFFFFF"/>
          <w:lang w:eastAsia="en-US"/>
        </w:rPr>
        <w:t xml:space="preserve"> (500 words max</w:t>
      </w:r>
      <w:bookmarkStart w:id="0" w:name="_GoBack"/>
      <w:bookmarkEnd w:id="0"/>
      <w:r>
        <w:rPr>
          <w:rFonts w:ascii="Helvetica Neue Light" w:eastAsia="Times New Roman" w:hAnsi="Helvetica Neue Light" w:cs="Times New Roman"/>
          <w:color w:val="000000"/>
          <w:sz w:val="24"/>
          <w:szCs w:val="24"/>
          <w:shd w:val="clear" w:color="auto" w:fill="FFFFFF"/>
          <w:lang w:eastAsia="en-US"/>
        </w:rPr>
        <w:t>)</w:t>
      </w:r>
    </w:p>
    <w:p w14:paraId="66BFC3D1" w14:textId="77777777" w:rsidR="00514AAE" w:rsidRDefault="00514AAE" w:rsidP="00514AAE">
      <w:pPr>
        <w:rPr>
          <w:rFonts w:ascii="Times New Roman" w:hAnsi="Times New Roman" w:cs="Times New Roman"/>
          <w:sz w:val="24"/>
          <w:szCs w:val="24"/>
        </w:rPr>
      </w:pPr>
    </w:p>
    <w:p w14:paraId="67947FA0" w14:textId="77777777" w:rsidR="00C953DA" w:rsidRPr="00C953DA" w:rsidRDefault="00C953DA" w:rsidP="00514AAE">
      <w:pPr>
        <w:rPr>
          <w:rFonts w:ascii="Times New Roman" w:hAnsi="Times New Roman" w:cs="Times New Roman"/>
          <w:sz w:val="24"/>
          <w:szCs w:val="24"/>
        </w:rPr>
      </w:pPr>
      <w:del w:id="1" w:author="Allen Sanchez" w:date="2015-08-04T17:34:00Z">
        <w:r w:rsidRPr="00C953DA" w:rsidDel="00514AAE">
          <w:rPr>
            <w:rFonts w:ascii="Times New Roman" w:hAnsi="Times New Roman" w:cs="Times New Roman"/>
            <w:sz w:val="24"/>
            <w:szCs w:val="24"/>
          </w:rPr>
          <w:delText xml:space="preserve">   </w:delText>
        </w:r>
      </w:del>
      <w:proofErr w:type="gramStart"/>
      <w:r w:rsidRPr="00C953DA">
        <w:rPr>
          <w:rFonts w:ascii="Times New Roman" w:hAnsi="Times New Roman" w:cs="Times New Roman"/>
          <w:sz w:val="24"/>
          <w:szCs w:val="24"/>
        </w:rPr>
        <w:t>Seeing  my</w:t>
      </w:r>
      <w:proofErr w:type="gramEnd"/>
      <w:r w:rsidRPr="00C953DA">
        <w:rPr>
          <w:rFonts w:ascii="Times New Roman" w:hAnsi="Times New Roman" w:cs="Times New Roman"/>
          <w:sz w:val="24"/>
          <w:szCs w:val="24"/>
        </w:rPr>
        <w:t xml:space="preserve"> friends throw away their shoes, clothes, computers, calculators, and even brand new books into the trash after they graduated from high school, I felt it was lavish and this incident integrate that I can make some money out of those “trash”. Thinking about my shopping experience on eBay, I decided to purchase those “trash” and put them on eBay. After taking pictures, writing descriptions, and analyzing prices for those items for a week, I finally got them listed online. After a couple of weeks, most items I listed were still there, and I questioned myself, “Are the prices too high?”  Therefore, I adjusted some of the prices and added more appealing descriptions. Since then more people had viewed my webpages and made the purchase. </w:t>
      </w:r>
      <w:commentRangeStart w:id="2"/>
      <w:r w:rsidRPr="00C953DA">
        <w:rPr>
          <w:rFonts w:ascii="Times New Roman" w:hAnsi="Times New Roman" w:cs="Times New Roman"/>
          <w:sz w:val="24"/>
          <w:szCs w:val="24"/>
        </w:rPr>
        <w:t xml:space="preserve">Finally, sixty percent of my items were sold. </w:t>
      </w:r>
    </w:p>
    <w:p w14:paraId="46F10EDE" w14:textId="77777777" w:rsidR="00C953DA" w:rsidRPr="00C953DA" w:rsidRDefault="00C953DA" w:rsidP="00C953DA">
      <w:pPr>
        <w:rPr>
          <w:rFonts w:ascii="Times New Roman" w:hAnsi="Times New Roman" w:cs="Times New Roman"/>
          <w:sz w:val="24"/>
          <w:szCs w:val="24"/>
        </w:rPr>
      </w:pPr>
      <w:r w:rsidRPr="00C953DA">
        <w:rPr>
          <w:rFonts w:ascii="Times New Roman" w:hAnsi="Times New Roman" w:cs="Times New Roman"/>
          <w:sz w:val="24"/>
          <w:szCs w:val="24"/>
        </w:rPr>
        <w:t xml:space="preserve">     When April break was around the corner, I decided to visit my best friend </w:t>
      </w:r>
      <w:proofErr w:type="spellStart"/>
      <w:r w:rsidRPr="00C953DA">
        <w:rPr>
          <w:rFonts w:ascii="Times New Roman" w:hAnsi="Times New Roman" w:cs="Times New Roman"/>
          <w:sz w:val="24"/>
          <w:szCs w:val="24"/>
        </w:rPr>
        <w:t>Jingzhe</w:t>
      </w:r>
      <w:proofErr w:type="spellEnd"/>
      <w:r w:rsidRPr="00C953DA">
        <w:rPr>
          <w:rFonts w:ascii="Times New Roman" w:hAnsi="Times New Roman" w:cs="Times New Roman"/>
          <w:sz w:val="24"/>
          <w:szCs w:val="24"/>
        </w:rPr>
        <w:t xml:space="preserve"> who is currently studying at Babson College. It’s </w:t>
      </w:r>
      <w:proofErr w:type="gramStart"/>
      <w:r w:rsidRPr="00C953DA">
        <w:rPr>
          <w:rFonts w:ascii="Times New Roman" w:hAnsi="Times New Roman" w:cs="Times New Roman"/>
          <w:sz w:val="24"/>
          <w:szCs w:val="24"/>
        </w:rPr>
        <w:t>was</w:t>
      </w:r>
      <w:proofErr w:type="gramEnd"/>
      <w:r w:rsidRPr="00C953DA">
        <w:rPr>
          <w:rFonts w:ascii="Times New Roman" w:hAnsi="Times New Roman" w:cs="Times New Roman"/>
          <w:sz w:val="24"/>
          <w:szCs w:val="24"/>
        </w:rPr>
        <w:t xml:space="preserve"> </w:t>
      </w:r>
      <w:commentRangeEnd w:id="2"/>
      <w:r w:rsidR="00326878">
        <w:rPr>
          <w:rStyle w:val="CommentReference"/>
        </w:rPr>
        <w:commentReference w:id="2"/>
      </w:r>
      <w:r w:rsidRPr="00C953DA">
        <w:rPr>
          <w:rFonts w:ascii="Times New Roman" w:hAnsi="Times New Roman" w:cs="Times New Roman"/>
          <w:sz w:val="24"/>
          <w:szCs w:val="24"/>
        </w:rPr>
        <w:t xml:space="preserve">a Wednesday afternoon, and he took me to the Dunkin donuts where we grabbed coffees and sandwiches. We sat by a table, chatting about my concerns on my eBay business. He told me there was going to be a night workshop for the students who are interested in </w:t>
      </w:r>
      <w:proofErr w:type="spellStart"/>
      <w:proofErr w:type="gramStart"/>
      <w:r w:rsidRPr="00C953DA">
        <w:rPr>
          <w:rFonts w:ascii="Times New Roman" w:hAnsi="Times New Roman" w:cs="Times New Roman"/>
          <w:sz w:val="24"/>
          <w:szCs w:val="24"/>
        </w:rPr>
        <w:t>eCommerce</w:t>
      </w:r>
      <w:proofErr w:type="spellEnd"/>
      <w:r w:rsidRPr="00C953DA">
        <w:rPr>
          <w:rFonts w:ascii="Times New Roman" w:hAnsi="Times New Roman" w:cs="Times New Roman"/>
          <w:sz w:val="24"/>
          <w:szCs w:val="24"/>
        </w:rPr>
        <w:t xml:space="preserve"> which</w:t>
      </w:r>
      <w:proofErr w:type="gramEnd"/>
      <w:r w:rsidRPr="00C953DA">
        <w:rPr>
          <w:rFonts w:ascii="Times New Roman" w:hAnsi="Times New Roman" w:cs="Times New Roman"/>
          <w:sz w:val="24"/>
          <w:szCs w:val="24"/>
        </w:rPr>
        <w:t xml:space="preserve"> might be helpful. That night, I went with </w:t>
      </w:r>
      <w:proofErr w:type="spellStart"/>
      <w:r w:rsidRPr="00C953DA">
        <w:rPr>
          <w:rFonts w:ascii="Times New Roman" w:hAnsi="Times New Roman" w:cs="Times New Roman"/>
          <w:sz w:val="24"/>
          <w:szCs w:val="24"/>
        </w:rPr>
        <w:t>Jingzhe</w:t>
      </w:r>
      <w:proofErr w:type="spellEnd"/>
      <w:r w:rsidRPr="00C953DA">
        <w:rPr>
          <w:rFonts w:ascii="Times New Roman" w:hAnsi="Times New Roman" w:cs="Times New Roman"/>
          <w:sz w:val="24"/>
          <w:szCs w:val="24"/>
        </w:rPr>
        <w:t xml:space="preserve">, sitting in a classroom with about twenty students like the size of my high school class. </w:t>
      </w:r>
      <w:commentRangeStart w:id="3"/>
      <w:r w:rsidRPr="00C953DA">
        <w:rPr>
          <w:rFonts w:ascii="Times New Roman" w:hAnsi="Times New Roman" w:cs="Times New Roman"/>
          <w:sz w:val="24"/>
          <w:szCs w:val="24"/>
        </w:rPr>
        <w:t xml:space="preserve">Not only was I excited to learn knowledge that could help my eBay business, but I also experienced a college class. To start the class, Ross </w:t>
      </w:r>
      <w:proofErr w:type="spellStart"/>
      <w:r w:rsidRPr="00C953DA">
        <w:rPr>
          <w:rFonts w:ascii="Times New Roman" w:hAnsi="Times New Roman" w:cs="Times New Roman"/>
          <w:sz w:val="24"/>
          <w:szCs w:val="24"/>
        </w:rPr>
        <w:t>Beyeler</w:t>
      </w:r>
      <w:proofErr w:type="spellEnd"/>
      <w:r w:rsidRPr="00C953DA">
        <w:rPr>
          <w:rFonts w:ascii="Times New Roman" w:hAnsi="Times New Roman" w:cs="Times New Roman"/>
          <w:sz w:val="24"/>
          <w:szCs w:val="24"/>
        </w:rPr>
        <w:t xml:space="preserve"> introduced himself who graduated from Babson, and he briefly went over the three types of C2C business models which are Customer to Customer, Consumer to Customer, and Consumer to Consumer. After, </w:t>
      </w:r>
      <w:proofErr w:type="spellStart"/>
      <w:r w:rsidRPr="00C953DA">
        <w:rPr>
          <w:rFonts w:ascii="Times New Roman" w:hAnsi="Times New Roman" w:cs="Times New Roman"/>
          <w:sz w:val="24"/>
          <w:szCs w:val="24"/>
        </w:rPr>
        <w:t>Beyeler</w:t>
      </w:r>
      <w:proofErr w:type="spellEnd"/>
      <w:r w:rsidRPr="00C953DA">
        <w:rPr>
          <w:rFonts w:ascii="Times New Roman" w:hAnsi="Times New Roman" w:cs="Times New Roman"/>
          <w:sz w:val="24"/>
          <w:szCs w:val="24"/>
        </w:rPr>
        <w:t xml:space="preserve"> introduced the </w:t>
      </w:r>
      <w:proofErr w:type="spellStart"/>
      <w:proofErr w:type="gramStart"/>
      <w:r w:rsidRPr="00C953DA">
        <w:rPr>
          <w:rFonts w:ascii="Times New Roman" w:hAnsi="Times New Roman" w:cs="Times New Roman"/>
          <w:sz w:val="24"/>
          <w:szCs w:val="24"/>
        </w:rPr>
        <w:t>Shopify</w:t>
      </w:r>
      <w:proofErr w:type="spellEnd"/>
      <w:r w:rsidRPr="00C953DA">
        <w:rPr>
          <w:rFonts w:ascii="Times New Roman" w:hAnsi="Times New Roman" w:cs="Times New Roman"/>
          <w:sz w:val="24"/>
          <w:szCs w:val="24"/>
        </w:rPr>
        <w:t xml:space="preserve"> which</w:t>
      </w:r>
      <w:proofErr w:type="gramEnd"/>
      <w:r w:rsidRPr="00C953DA">
        <w:rPr>
          <w:rFonts w:ascii="Times New Roman" w:hAnsi="Times New Roman" w:cs="Times New Roman"/>
          <w:sz w:val="24"/>
          <w:szCs w:val="24"/>
        </w:rPr>
        <w:t xml:space="preserve"> is suitable for the three types of business model. Instead of giving handouts, </w:t>
      </w:r>
      <w:proofErr w:type="spellStart"/>
      <w:r w:rsidRPr="00C953DA">
        <w:rPr>
          <w:rFonts w:ascii="Times New Roman" w:hAnsi="Times New Roman" w:cs="Times New Roman"/>
          <w:sz w:val="24"/>
          <w:szCs w:val="24"/>
        </w:rPr>
        <w:t>Beyeler</w:t>
      </w:r>
      <w:proofErr w:type="spellEnd"/>
      <w:r w:rsidRPr="00C953DA">
        <w:rPr>
          <w:rFonts w:ascii="Times New Roman" w:hAnsi="Times New Roman" w:cs="Times New Roman"/>
          <w:sz w:val="24"/>
          <w:szCs w:val="24"/>
        </w:rPr>
        <w:t xml:space="preserve"> walked us through the process of creating an account, listing items and optimizing funds. </w:t>
      </w:r>
      <w:commentRangeEnd w:id="3"/>
      <w:r w:rsidR="00326878">
        <w:rPr>
          <w:rStyle w:val="CommentReference"/>
        </w:rPr>
        <w:commentReference w:id="3"/>
      </w:r>
      <w:r w:rsidRPr="00C953DA">
        <w:rPr>
          <w:rFonts w:ascii="Times New Roman" w:hAnsi="Times New Roman" w:cs="Times New Roman"/>
          <w:sz w:val="24"/>
          <w:szCs w:val="24"/>
        </w:rPr>
        <w:t xml:space="preserve">After the class, we went back to the Reynolds center </w:t>
      </w:r>
      <w:r w:rsidR="009E3629">
        <w:rPr>
          <w:rFonts w:ascii="Times New Roman" w:hAnsi="Times New Roman" w:cs="Times New Roman"/>
          <w:sz w:val="24"/>
          <w:szCs w:val="24"/>
        </w:rPr>
        <w:t xml:space="preserve">with </w:t>
      </w:r>
      <w:proofErr w:type="spellStart"/>
      <w:r w:rsidR="009E3629">
        <w:rPr>
          <w:rFonts w:ascii="Times New Roman" w:hAnsi="Times New Roman" w:cs="Times New Roman"/>
          <w:sz w:val="24"/>
          <w:szCs w:val="24"/>
        </w:rPr>
        <w:t>Jingzhe</w:t>
      </w:r>
      <w:proofErr w:type="spellEnd"/>
      <w:r w:rsidR="009E3629">
        <w:rPr>
          <w:rFonts w:ascii="Times New Roman" w:hAnsi="Times New Roman" w:cs="Times New Roman"/>
          <w:sz w:val="24"/>
          <w:szCs w:val="24"/>
        </w:rPr>
        <w:t xml:space="preserve"> </w:t>
      </w:r>
      <w:r w:rsidRPr="00C953DA">
        <w:rPr>
          <w:rFonts w:ascii="Times New Roman" w:hAnsi="Times New Roman" w:cs="Times New Roman"/>
          <w:sz w:val="24"/>
          <w:szCs w:val="24"/>
        </w:rPr>
        <w:t xml:space="preserve">and I started to do research on Babson College. </w:t>
      </w:r>
      <w:commentRangeStart w:id="4"/>
      <w:r w:rsidRPr="00C953DA">
        <w:rPr>
          <w:rFonts w:ascii="Times New Roman" w:hAnsi="Times New Roman" w:cs="Times New Roman"/>
          <w:sz w:val="24"/>
          <w:szCs w:val="24"/>
        </w:rPr>
        <w:t xml:space="preserve">I found Babson gives freshman opportunity to open new venture where I can meet innovative entrepreneurs from the </w:t>
      </w:r>
      <w:proofErr w:type="gramStart"/>
      <w:r w:rsidRPr="00C953DA">
        <w:rPr>
          <w:rFonts w:ascii="Times New Roman" w:hAnsi="Times New Roman" w:cs="Times New Roman"/>
          <w:sz w:val="24"/>
          <w:szCs w:val="24"/>
        </w:rPr>
        <w:t>world which</w:t>
      </w:r>
      <w:proofErr w:type="gramEnd"/>
      <w:r w:rsidRPr="00C953DA">
        <w:rPr>
          <w:rFonts w:ascii="Times New Roman" w:hAnsi="Times New Roman" w:cs="Times New Roman"/>
          <w:sz w:val="24"/>
          <w:szCs w:val="24"/>
        </w:rPr>
        <w:t xml:space="preserve"> makes me thrilling</w:t>
      </w:r>
      <w:commentRangeEnd w:id="4"/>
      <w:r w:rsidR="00612F21">
        <w:rPr>
          <w:rStyle w:val="CommentReference"/>
        </w:rPr>
        <w:commentReference w:id="4"/>
      </w:r>
      <w:r w:rsidRPr="00C953DA">
        <w:rPr>
          <w:rFonts w:ascii="Times New Roman" w:hAnsi="Times New Roman" w:cs="Times New Roman"/>
          <w:sz w:val="24"/>
          <w:szCs w:val="24"/>
        </w:rPr>
        <w:t xml:space="preserve">. I liked </w:t>
      </w:r>
      <w:commentRangeStart w:id="5"/>
      <w:r w:rsidRPr="00C953DA">
        <w:rPr>
          <w:rFonts w:ascii="Times New Roman" w:hAnsi="Times New Roman" w:cs="Times New Roman"/>
          <w:sz w:val="24"/>
          <w:szCs w:val="24"/>
        </w:rPr>
        <w:t xml:space="preserve">the small class size </w:t>
      </w:r>
      <w:commentRangeEnd w:id="5"/>
      <w:r w:rsidR="00612F21">
        <w:rPr>
          <w:rStyle w:val="CommentReference"/>
        </w:rPr>
        <w:commentReference w:id="5"/>
      </w:r>
      <w:r w:rsidRPr="00C953DA">
        <w:rPr>
          <w:rFonts w:ascii="Times New Roman" w:hAnsi="Times New Roman" w:cs="Times New Roman"/>
          <w:sz w:val="24"/>
          <w:szCs w:val="24"/>
        </w:rPr>
        <w:t xml:space="preserve">where I could be chosen to help the professors and to get more hands-on experience. </w:t>
      </w:r>
      <w:commentRangeStart w:id="6"/>
      <w:r w:rsidRPr="00C953DA">
        <w:rPr>
          <w:rFonts w:ascii="Times New Roman" w:hAnsi="Times New Roman" w:cs="Times New Roman"/>
          <w:sz w:val="24"/>
          <w:szCs w:val="24"/>
        </w:rPr>
        <w:t xml:space="preserve">To make me a well-rounded person, Babson’s liberal art study excited me because a successful businessman also needs </w:t>
      </w:r>
      <w:r w:rsidR="00233229">
        <w:rPr>
          <w:rFonts w:ascii="Verdana" w:hAnsi="Verdana"/>
          <w:color w:val="000000"/>
          <w:sz w:val="21"/>
          <w:szCs w:val="21"/>
          <w:shd w:val="clear" w:color="auto" w:fill="FFFFFF"/>
        </w:rPr>
        <w:t xml:space="preserve">outstanding </w:t>
      </w:r>
      <w:r w:rsidRPr="00C953DA">
        <w:rPr>
          <w:rFonts w:ascii="Times New Roman" w:hAnsi="Times New Roman" w:cs="Times New Roman"/>
          <w:sz w:val="24"/>
          <w:szCs w:val="24"/>
        </w:rPr>
        <w:t xml:space="preserve">writing skill and experience </w:t>
      </w:r>
      <w:r w:rsidR="00233229">
        <w:rPr>
          <w:rFonts w:ascii="Verdana" w:hAnsi="Verdana"/>
          <w:color w:val="000000"/>
          <w:sz w:val="21"/>
          <w:szCs w:val="21"/>
          <w:shd w:val="clear" w:color="auto" w:fill="FFFFFF"/>
        </w:rPr>
        <w:t>diversified</w:t>
      </w:r>
      <w:r w:rsidR="00233229">
        <w:rPr>
          <w:rStyle w:val="apple-converted-space"/>
          <w:rFonts w:ascii="Verdana" w:hAnsi="Verdana"/>
          <w:color w:val="000000"/>
          <w:sz w:val="21"/>
          <w:szCs w:val="21"/>
          <w:shd w:val="clear" w:color="auto" w:fill="FFFFFF"/>
        </w:rPr>
        <w:t> </w:t>
      </w:r>
      <w:r w:rsidRPr="00C953DA">
        <w:rPr>
          <w:rFonts w:ascii="Times New Roman" w:hAnsi="Times New Roman" w:cs="Times New Roman"/>
          <w:sz w:val="24"/>
          <w:szCs w:val="24"/>
        </w:rPr>
        <w:t xml:space="preserve">cultural background. I also interested in study aboard in </w:t>
      </w:r>
      <w:proofErr w:type="gramStart"/>
      <w:r w:rsidRPr="00C953DA">
        <w:rPr>
          <w:rFonts w:ascii="Times New Roman" w:hAnsi="Times New Roman" w:cs="Times New Roman"/>
          <w:sz w:val="24"/>
          <w:szCs w:val="24"/>
        </w:rPr>
        <w:t>LSE which</w:t>
      </w:r>
      <w:proofErr w:type="gramEnd"/>
      <w:r w:rsidRPr="00C953DA">
        <w:rPr>
          <w:rFonts w:ascii="Times New Roman" w:hAnsi="Times New Roman" w:cs="Times New Roman"/>
          <w:sz w:val="24"/>
          <w:szCs w:val="24"/>
        </w:rPr>
        <w:t xml:space="preserve"> Babson offers, and it gives me the opportunity to expose around the world and know more Europe business.</w:t>
      </w:r>
      <w:commentRangeEnd w:id="6"/>
      <w:r w:rsidR="00612F21">
        <w:rPr>
          <w:rStyle w:val="CommentReference"/>
        </w:rPr>
        <w:commentReference w:id="6"/>
      </w:r>
    </w:p>
    <w:p w14:paraId="28D44127" w14:textId="77777777" w:rsidR="00FC24AC" w:rsidRPr="00C953DA" w:rsidRDefault="00C953DA" w:rsidP="00C953DA">
      <w:r w:rsidRPr="00C953DA">
        <w:rPr>
          <w:rFonts w:ascii="Times New Roman" w:hAnsi="Times New Roman" w:cs="Times New Roman"/>
          <w:sz w:val="24"/>
          <w:szCs w:val="24"/>
        </w:rPr>
        <w:t xml:space="preserve">    Sitting in a room with </w:t>
      </w:r>
      <w:proofErr w:type="spellStart"/>
      <w:r w:rsidRPr="00C953DA">
        <w:rPr>
          <w:rFonts w:ascii="Times New Roman" w:hAnsi="Times New Roman" w:cs="Times New Roman"/>
          <w:sz w:val="24"/>
          <w:szCs w:val="24"/>
        </w:rPr>
        <w:t>Jingzhe</w:t>
      </w:r>
      <w:commentRangeStart w:id="7"/>
      <w:proofErr w:type="spellEnd"/>
      <w:r w:rsidRPr="00C953DA">
        <w:rPr>
          <w:rFonts w:ascii="Times New Roman" w:hAnsi="Times New Roman" w:cs="Times New Roman"/>
          <w:sz w:val="24"/>
          <w:szCs w:val="24"/>
        </w:rPr>
        <w:t xml:space="preserve">, I started to make changes on my eBay store </w:t>
      </w:r>
      <w:commentRangeEnd w:id="7"/>
      <w:r w:rsidR="00612F21">
        <w:rPr>
          <w:rStyle w:val="CommentReference"/>
        </w:rPr>
        <w:commentReference w:id="7"/>
      </w:r>
      <w:r w:rsidRPr="00C953DA">
        <w:rPr>
          <w:rFonts w:ascii="Times New Roman" w:hAnsi="Times New Roman" w:cs="Times New Roman"/>
          <w:sz w:val="24"/>
          <w:szCs w:val="24"/>
        </w:rPr>
        <w:t xml:space="preserve">with the knowledge I learned from Babson College, and weeks later, my transactions increased significantly. The night, I had found the answer for my college, Babson would be the place to prepare me well for the business world with great connections and professors. Not only I had the eBay idea, but also many other ideas that, only by going to Babson on the next stage of my life, will give me the skill and knowledge to become the best entrepreneur.  </w:t>
      </w:r>
    </w:p>
    <w:sectPr w:rsidR="00FC24AC" w:rsidRPr="00C953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llen Sanchez" w:date="2015-08-04T17:08:00Z" w:initials="AS">
    <w:p w14:paraId="71D43B39" w14:textId="77777777" w:rsidR="00326878" w:rsidRDefault="00326878">
      <w:pPr>
        <w:pStyle w:val="CommentText"/>
      </w:pPr>
      <w:r>
        <w:rPr>
          <w:rStyle w:val="CommentReference"/>
        </w:rPr>
        <w:annotationRef/>
      </w:r>
      <w:proofErr w:type="gramStart"/>
      <w:r>
        <w:t>no</w:t>
      </w:r>
      <w:proofErr w:type="gramEnd"/>
      <w:r>
        <w:t xml:space="preserve"> clear transition here; too abrupt for the reader. All of a sudden we’re in April break for some reason? Make a clear link between these paragraphs</w:t>
      </w:r>
    </w:p>
  </w:comment>
  <w:comment w:id="3" w:author="Allen Sanchez" w:date="2015-08-04T17:10:00Z" w:initials="AS">
    <w:p w14:paraId="75F0F38A" w14:textId="77777777" w:rsidR="00326878" w:rsidRDefault="00326878">
      <w:pPr>
        <w:pStyle w:val="CommentText"/>
      </w:pPr>
      <w:r>
        <w:rPr>
          <w:rStyle w:val="CommentReference"/>
        </w:rPr>
        <w:annotationRef/>
      </w:r>
      <w:proofErr w:type="gramStart"/>
      <w:r>
        <w:t>ok</w:t>
      </w:r>
      <w:proofErr w:type="gramEnd"/>
      <w:r>
        <w:t xml:space="preserve"> you need to reflect here; what did you learn that you could apply to your business? What di </w:t>
      </w:r>
      <w:proofErr w:type="spellStart"/>
      <w:r>
        <w:t>dyou</w:t>
      </w:r>
      <w:proofErr w:type="spellEnd"/>
      <w:r>
        <w:t xml:space="preserve"> find interesting, what did you want to learn more about? You need to do this before you even to </w:t>
      </w:r>
      <w:proofErr w:type="spellStart"/>
      <w:r>
        <w:t>to</w:t>
      </w:r>
      <w:proofErr w:type="spellEnd"/>
      <w:r>
        <w:t xml:space="preserve"> the part where you start researching Babson</w:t>
      </w:r>
    </w:p>
  </w:comment>
  <w:comment w:id="4" w:author="Allen Sanchez" w:date="2015-08-04T17:10:00Z" w:initials="AS">
    <w:p w14:paraId="354FA61A" w14:textId="72BCA778" w:rsidR="00612F21" w:rsidRDefault="00612F21">
      <w:pPr>
        <w:pStyle w:val="CommentText"/>
      </w:pPr>
      <w:r>
        <w:rPr>
          <w:rStyle w:val="CommentReference"/>
        </w:rPr>
        <w:annotationRef/>
      </w:r>
      <w:proofErr w:type="gramStart"/>
      <w:r>
        <w:t>no</w:t>
      </w:r>
      <w:proofErr w:type="gramEnd"/>
      <w:r>
        <w:t xml:space="preserve"> relation to anything you said before… </w:t>
      </w:r>
    </w:p>
  </w:comment>
  <w:comment w:id="5" w:author="Allen Sanchez" w:date="2015-08-04T17:11:00Z" w:initials="AS">
    <w:p w14:paraId="4A719E8E" w14:textId="5B5A5D09" w:rsidR="00612F21" w:rsidRDefault="00612F21">
      <w:pPr>
        <w:pStyle w:val="CommentText"/>
      </w:pPr>
      <w:r>
        <w:rPr>
          <w:rStyle w:val="CommentReference"/>
        </w:rPr>
        <w:annotationRef/>
      </w:r>
      <w:proofErr w:type="gramStart"/>
      <w:r>
        <w:t>remember</w:t>
      </w:r>
      <w:proofErr w:type="gramEnd"/>
      <w:r>
        <w:t xml:space="preserve">, connect your ‘why </w:t>
      </w:r>
      <w:proofErr w:type="spellStart"/>
      <w:r>
        <w:t>babson</w:t>
      </w:r>
      <w:proofErr w:type="spellEnd"/>
      <w:r>
        <w:t xml:space="preserve">’ part to your ‘experience’ part with similar language; for example “just like my high school” </w:t>
      </w:r>
    </w:p>
  </w:comment>
  <w:comment w:id="6" w:author="Allen Sanchez" w:date="2015-08-04T17:11:00Z" w:initials="AS">
    <w:p w14:paraId="34B00B9F" w14:textId="70F5CA39" w:rsidR="00612F21" w:rsidRDefault="00612F21">
      <w:pPr>
        <w:pStyle w:val="CommentText"/>
      </w:pPr>
      <w:r>
        <w:rPr>
          <w:rStyle w:val="CommentReference"/>
        </w:rPr>
        <w:annotationRef/>
      </w:r>
      <w:proofErr w:type="gramStart"/>
      <w:r>
        <w:t>missing</w:t>
      </w:r>
      <w:proofErr w:type="gramEnd"/>
      <w:r>
        <w:t xml:space="preserve"> link to what you said before </w:t>
      </w:r>
    </w:p>
  </w:comment>
  <w:comment w:id="7" w:author="Allen Sanchez" w:date="2015-08-04T17:12:00Z" w:initials="AS">
    <w:p w14:paraId="205BE21F" w14:textId="6327E46E" w:rsidR="00612F21" w:rsidRDefault="00612F21">
      <w:pPr>
        <w:pStyle w:val="CommentText"/>
      </w:pPr>
      <w:r>
        <w:rPr>
          <w:rStyle w:val="CommentReference"/>
        </w:rPr>
        <w:annotationRef/>
      </w:r>
      <w:proofErr w:type="gramStart"/>
      <w:r>
        <w:t>for</w:t>
      </w:r>
      <w:proofErr w:type="gramEnd"/>
      <w:r>
        <w:t xml:space="preserve"> example? </w:t>
      </w:r>
      <w:proofErr w:type="gramStart"/>
      <w:r>
        <w:t>you</w:t>
      </w:r>
      <w:proofErr w:type="gramEnd"/>
      <w:r>
        <w:t xml:space="preserve"> should connect this to your reflection part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F500E" w14:textId="77777777" w:rsidR="00962DC5" w:rsidRDefault="00962DC5" w:rsidP="007851DA">
      <w:pPr>
        <w:spacing w:after="0" w:line="240" w:lineRule="auto"/>
      </w:pPr>
      <w:r>
        <w:separator/>
      </w:r>
    </w:p>
  </w:endnote>
  <w:endnote w:type="continuationSeparator" w:id="0">
    <w:p w14:paraId="00D15526" w14:textId="77777777" w:rsidR="00962DC5" w:rsidRDefault="00962DC5" w:rsidP="0078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560ED" w14:textId="77777777" w:rsidR="00962DC5" w:rsidRDefault="00962DC5" w:rsidP="007851DA">
      <w:pPr>
        <w:spacing w:after="0" w:line="240" w:lineRule="auto"/>
      </w:pPr>
      <w:r>
        <w:separator/>
      </w:r>
    </w:p>
  </w:footnote>
  <w:footnote w:type="continuationSeparator" w:id="0">
    <w:p w14:paraId="29B49CDB" w14:textId="77777777" w:rsidR="00962DC5" w:rsidRDefault="00962DC5" w:rsidP="007851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BF7"/>
    <w:rsid w:val="00004280"/>
    <w:rsid w:val="00065BF7"/>
    <w:rsid w:val="00067E2B"/>
    <w:rsid w:val="0008211D"/>
    <w:rsid w:val="000B6F7E"/>
    <w:rsid w:val="00151DBA"/>
    <w:rsid w:val="00186063"/>
    <w:rsid w:val="00200B1B"/>
    <w:rsid w:val="00203EEF"/>
    <w:rsid w:val="00233229"/>
    <w:rsid w:val="002A7B69"/>
    <w:rsid w:val="002C7783"/>
    <w:rsid w:val="00320D75"/>
    <w:rsid w:val="00326878"/>
    <w:rsid w:val="004D15C2"/>
    <w:rsid w:val="00514AAE"/>
    <w:rsid w:val="005458A7"/>
    <w:rsid w:val="005F1944"/>
    <w:rsid w:val="00612F21"/>
    <w:rsid w:val="00614E2E"/>
    <w:rsid w:val="00623A86"/>
    <w:rsid w:val="0073223A"/>
    <w:rsid w:val="007759A9"/>
    <w:rsid w:val="007851DA"/>
    <w:rsid w:val="007D234C"/>
    <w:rsid w:val="007D6F4F"/>
    <w:rsid w:val="008303C4"/>
    <w:rsid w:val="00962DC5"/>
    <w:rsid w:val="0098107D"/>
    <w:rsid w:val="009E3629"/>
    <w:rsid w:val="00AC6F23"/>
    <w:rsid w:val="00AF4084"/>
    <w:rsid w:val="00BB2A80"/>
    <w:rsid w:val="00C52CFC"/>
    <w:rsid w:val="00C953DA"/>
    <w:rsid w:val="00DE01F3"/>
    <w:rsid w:val="00E64539"/>
    <w:rsid w:val="00E91889"/>
    <w:rsid w:val="00E93FB3"/>
    <w:rsid w:val="00F32C93"/>
    <w:rsid w:val="00FC24AC"/>
    <w:rsid w:val="00FC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33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1DA"/>
  </w:style>
  <w:style w:type="paragraph" w:styleId="Footer">
    <w:name w:val="footer"/>
    <w:basedOn w:val="Normal"/>
    <w:link w:val="FooterChar"/>
    <w:uiPriority w:val="99"/>
    <w:unhideWhenUsed/>
    <w:rsid w:val="00785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1DA"/>
  </w:style>
  <w:style w:type="character" w:customStyle="1" w:styleId="apple-converted-space">
    <w:name w:val="apple-converted-space"/>
    <w:basedOn w:val="DefaultParagraphFont"/>
    <w:rsid w:val="00233229"/>
  </w:style>
  <w:style w:type="character" w:styleId="CommentReference">
    <w:name w:val="annotation reference"/>
    <w:basedOn w:val="DefaultParagraphFont"/>
    <w:uiPriority w:val="99"/>
    <w:semiHidden/>
    <w:unhideWhenUsed/>
    <w:rsid w:val="00326878"/>
    <w:rPr>
      <w:sz w:val="18"/>
      <w:szCs w:val="18"/>
    </w:rPr>
  </w:style>
  <w:style w:type="paragraph" w:styleId="CommentText">
    <w:name w:val="annotation text"/>
    <w:basedOn w:val="Normal"/>
    <w:link w:val="CommentTextChar"/>
    <w:uiPriority w:val="99"/>
    <w:semiHidden/>
    <w:unhideWhenUsed/>
    <w:rsid w:val="00326878"/>
    <w:pPr>
      <w:spacing w:line="240" w:lineRule="auto"/>
    </w:pPr>
    <w:rPr>
      <w:sz w:val="24"/>
      <w:szCs w:val="24"/>
    </w:rPr>
  </w:style>
  <w:style w:type="character" w:customStyle="1" w:styleId="CommentTextChar">
    <w:name w:val="Comment Text Char"/>
    <w:basedOn w:val="DefaultParagraphFont"/>
    <w:link w:val="CommentText"/>
    <w:uiPriority w:val="99"/>
    <w:semiHidden/>
    <w:rsid w:val="00326878"/>
    <w:rPr>
      <w:sz w:val="24"/>
      <w:szCs w:val="24"/>
    </w:rPr>
  </w:style>
  <w:style w:type="paragraph" w:styleId="CommentSubject">
    <w:name w:val="annotation subject"/>
    <w:basedOn w:val="CommentText"/>
    <w:next w:val="CommentText"/>
    <w:link w:val="CommentSubjectChar"/>
    <w:uiPriority w:val="99"/>
    <w:semiHidden/>
    <w:unhideWhenUsed/>
    <w:rsid w:val="00326878"/>
    <w:rPr>
      <w:b/>
      <w:bCs/>
      <w:sz w:val="20"/>
      <w:szCs w:val="20"/>
    </w:rPr>
  </w:style>
  <w:style w:type="character" w:customStyle="1" w:styleId="CommentSubjectChar">
    <w:name w:val="Comment Subject Char"/>
    <w:basedOn w:val="CommentTextChar"/>
    <w:link w:val="CommentSubject"/>
    <w:uiPriority w:val="99"/>
    <w:semiHidden/>
    <w:rsid w:val="00326878"/>
    <w:rPr>
      <w:b/>
      <w:bCs/>
      <w:sz w:val="20"/>
      <w:szCs w:val="20"/>
    </w:rPr>
  </w:style>
  <w:style w:type="paragraph" w:styleId="BalloonText">
    <w:name w:val="Balloon Text"/>
    <w:basedOn w:val="Normal"/>
    <w:link w:val="BalloonTextChar"/>
    <w:uiPriority w:val="99"/>
    <w:semiHidden/>
    <w:unhideWhenUsed/>
    <w:rsid w:val="0032687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687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1DA"/>
  </w:style>
  <w:style w:type="paragraph" w:styleId="Footer">
    <w:name w:val="footer"/>
    <w:basedOn w:val="Normal"/>
    <w:link w:val="FooterChar"/>
    <w:uiPriority w:val="99"/>
    <w:unhideWhenUsed/>
    <w:rsid w:val="00785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1DA"/>
  </w:style>
  <w:style w:type="character" w:customStyle="1" w:styleId="apple-converted-space">
    <w:name w:val="apple-converted-space"/>
    <w:basedOn w:val="DefaultParagraphFont"/>
    <w:rsid w:val="00233229"/>
  </w:style>
  <w:style w:type="character" w:styleId="CommentReference">
    <w:name w:val="annotation reference"/>
    <w:basedOn w:val="DefaultParagraphFont"/>
    <w:uiPriority w:val="99"/>
    <w:semiHidden/>
    <w:unhideWhenUsed/>
    <w:rsid w:val="00326878"/>
    <w:rPr>
      <w:sz w:val="18"/>
      <w:szCs w:val="18"/>
    </w:rPr>
  </w:style>
  <w:style w:type="paragraph" w:styleId="CommentText">
    <w:name w:val="annotation text"/>
    <w:basedOn w:val="Normal"/>
    <w:link w:val="CommentTextChar"/>
    <w:uiPriority w:val="99"/>
    <w:semiHidden/>
    <w:unhideWhenUsed/>
    <w:rsid w:val="00326878"/>
    <w:pPr>
      <w:spacing w:line="240" w:lineRule="auto"/>
    </w:pPr>
    <w:rPr>
      <w:sz w:val="24"/>
      <w:szCs w:val="24"/>
    </w:rPr>
  </w:style>
  <w:style w:type="character" w:customStyle="1" w:styleId="CommentTextChar">
    <w:name w:val="Comment Text Char"/>
    <w:basedOn w:val="DefaultParagraphFont"/>
    <w:link w:val="CommentText"/>
    <w:uiPriority w:val="99"/>
    <w:semiHidden/>
    <w:rsid w:val="00326878"/>
    <w:rPr>
      <w:sz w:val="24"/>
      <w:szCs w:val="24"/>
    </w:rPr>
  </w:style>
  <w:style w:type="paragraph" w:styleId="CommentSubject">
    <w:name w:val="annotation subject"/>
    <w:basedOn w:val="CommentText"/>
    <w:next w:val="CommentText"/>
    <w:link w:val="CommentSubjectChar"/>
    <w:uiPriority w:val="99"/>
    <w:semiHidden/>
    <w:unhideWhenUsed/>
    <w:rsid w:val="00326878"/>
    <w:rPr>
      <w:b/>
      <w:bCs/>
      <w:sz w:val="20"/>
      <w:szCs w:val="20"/>
    </w:rPr>
  </w:style>
  <w:style w:type="character" w:customStyle="1" w:styleId="CommentSubjectChar">
    <w:name w:val="Comment Subject Char"/>
    <w:basedOn w:val="CommentTextChar"/>
    <w:link w:val="CommentSubject"/>
    <w:uiPriority w:val="99"/>
    <w:semiHidden/>
    <w:rsid w:val="00326878"/>
    <w:rPr>
      <w:b/>
      <w:bCs/>
      <w:sz w:val="20"/>
      <w:szCs w:val="20"/>
    </w:rPr>
  </w:style>
  <w:style w:type="paragraph" w:styleId="BalloonText">
    <w:name w:val="Balloon Text"/>
    <w:basedOn w:val="Normal"/>
    <w:link w:val="BalloonTextChar"/>
    <w:uiPriority w:val="99"/>
    <w:semiHidden/>
    <w:unhideWhenUsed/>
    <w:rsid w:val="0032687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687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2862</Characters>
  <Application>Microsoft Macintosh Word</Application>
  <DocSecurity>0</DocSecurity>
  <Lines>23</Lines>
  <Paragraphs>6</Paragraphs>
  <ScaleCrop>false</ScaleCrop>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bolin</dc:creator>
  <cp:keywords/>
  <dc:description/>
  <cp:lastModifiedBy>Allen Sanchez</cp:lastModifiedBy>
  <cp:revision>2</cp:revision>
  <dcterms:created xsi:type="dcterms:W3CDTF">2015-08-04T10:03:00Z</dcterms:created>
  <dcterms:modified xsi:type="dcterms:W3CDTF">2015-08-04T10:03:00Z</dcterms:modified>
</cp:coreProperties>
</file>